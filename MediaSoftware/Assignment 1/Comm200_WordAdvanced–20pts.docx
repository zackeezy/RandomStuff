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6D693" w14:textId="3A11FA87" w:rsidR="002501B6" w:rsidRPr="00AA4C71" w:rsidRDefault="000808DB" w:rsidP="000808DB">
      <w:pPr>
        <w:spacing w:before="100" w:beforeAutospacing="1" w:after="100" w:afterAutospacing="1"/>
        <w:jc w:val="center"/>
        <w:rPr>
          <w:rFonts w:ascii="Times" w:hAnsi="Times" w:cs="Times New Roman"/>
          <w:sz w:val="32"/>
          <w:szCs w:val="32"/>
        </w:rPr>
        <w:pPrChange w:id="0" w:author="Microsoft Office User" w:date="2017-08-25T12:19:00Z">
          <w:pPr>
            <w:spacing w:before="100" w:beforeAutospacing="1" w:after="100" w:afterAutospacing="1"/>
          </w:pPr>
        </w:pPrChange>
      </w:pPr>
      <w:r>
        <w:rPr>
          <w:rFonts w:ascii="Times" w:hAnsi="Times" w:cs="Times New Roman"/>
          <w:b/>
          <w:bCs/>
          <w:sz w:val="96"/>
          <w:szCs w:val="32"/>
        </w:rPr>
        <w:t>“</w:t>
      </w:r>
      <w:r w:rsidRPr="000808DB">
        <w:rPr>
          <w:rFonts w:ascii="Times" w:hAnsi="Times" w:cs="Times New Roman"/>
          <w:b/>
          <w:bCs/>
          <w:sz w:val="96"/>
          <w:szCs w:val="32"/>
        </w:rPr>
        <w:t>Good New</w:t>
      </w:r>
      <w:r>
        <w:rPr>
          <w:rFonts w:ascii="Times" w:hAnsi="Times" w:cs="Times New Roman"/>
          <w:b/>
          <w:bCs/>
          <w:sz w:val="96"/>
          <w:szCs w:val="32"/>
        </w:rPr>
        <w:t>s”</w:t>
      </w:r>
    </w:p>
    <w:p w14:paraId="5F2C2406" w14:textId="77777777" w:rsidR="002501B6" w:rsidRDefault="002501B6"/>
    <w:p w14:paraId="3B6EE301" w14:textId="103DB4B7" w:rsidR="002501B6" w:rsidRPr="009144A7" w:rsidDel="001405F8" w:rsidRDefault="00AA4C71">
      <w:pPr>
        <w:rPr>
          <w:del w:id="1" w:author="Microsoft Office User" w:date="2017-08-25T12:28:00Z"/>
          <w:i/>
          <w:sz w:val="48"/>
          <w:szCs w:val="48"/>
          <w:rPrChange w:id="2" w:author="Microsoft Office User" w:date="2017-08-25T12:40:00Z">
            <w:rPr>
              <w:del w:id="3" w:author="Microsoft Office User" w:date="2017-08-25T12:28:00Z"/>
              <w:i/>
              <w:sz w:val="28"/>
              <w:szCs w:val="28"/>
            </w:rPr>
          </w:rPrChange>
        </w:rPr>
      </w:pPr>
      <w:del w:id="4" w:author="Microsoft Office User" w:date="2017-08-25T12:28:00Z">
        <w:r w:rsidRPr="009144A7" w:rsidDel="001405F8">
          <w:rPr>
            <w:i/>
            <w:sz w:val="48"/>
            <w:szCs w:val="48"/>
            <w:rPrChange w:id="5" w:author="Microsoft Office User" w:date="2017-08-25T12:40:00Z">
              <w:rPr>
                <w:i/>
                <w:sz w:val="28"/>
                <w:szCs w:val="28"/>
              </w:rPr>
            </w:rPrChange>
          </w:rPr>
          <w:delText>Newsletter Story Text</w:delText>
        </w:r>
      </w:del>
    </w:p>
    <w:p w14:paraId="7FE51BCD" w14:textId="048CE806" w:rsidR="00AA4C71" w:rsidRPr="009144A7" w:rsidDel="001405F8" w:rsidRDefault="00AA4C71">
      <w:pPr>
        <w:rPr>
          <w:del w:id="6" w:author="Microsoft Office User" w:date="2017-08-25T12:28:00Z"/>
          <w:sz w:val="48"/>
          <w:szCs w:val="48"/>
          <w:rPrChange w:id="7" w:author="Microsoft Office User" w:date="2017-08-25T12:40:00Z">
            <w:rPr>
              <w:del w:id="8" w:author="Microsoft Office User" w:date="2017-08-25T12:28:00Z"/>
            </w:rPr>
          </w:rPrChange>
        </w:rPr>
      </w:pPr>
    </w:p>
    <w:p w14:paraId="2A4A7AAB" w14:textId="6D6C94EE" w:rsidR="001405F8" w:rsidRDefault="00AA4C71" w:rsidP="00AA4C71">
      <w:pPr>
        <w:rPr>
          <w:ins w:id="9" w:author="Microsoft Office User" w:date="2017-08-25T12:37:00Z"/>
          <w:b/>
        </w:rPr>
      </w:pPr>
      <w:r w:rsidRPr="009144A7">
        <w:rPr>
          <w:b/>
          <w:sz w:val="48"/>
          <w:szCs w:val="48"/>
          <w:rPrChange w:id="10" w:author="Microsoft Office User" w:date="2017-08-25T12:40:00Z">
            <w:rPr>
              <w:b/>
            </w:rPr>
          </w:rPrChange>
        </w:rPr>
        <w:t>New Minor Everyone Should Consider</w:t>
      </w:r>
    </w:p>
    <w:p w14:paraId="5AED6C95" w14:textId="77777777" w:rsidR="009144A7" w:rsidRPr="001405F8" w:rsidRDefault="009144A7" w:rsidP="00AA4C71">
      <w:pPr>
        <w:rPr>
          <w:b/>
        </w:rPr>
      </w:pPr>
    </w:p>
    <w:p w14:paraId="06B15E3F" w14:textId="45EE98E6" w:rsidR="001405F8" w:rsidRDefault="00AA4C71" w:rsidP="00AA4C71">
      <w:pPr>
        <w:rPr>
          <w:ins w:id="11" w:author="Microsoft Office User" w:date="2017-08-25T12:37:00Z"/>
          <w:i/>
        </w:rPr>
      </w:pPr>
      <w:r w:rsidRPr="001405F8">
        <w:rPr>
          <w:i/>
          <w:rPrChange w:id="12" w:author="Microsoft Office User" w:date="2017-08-25T12:28:00Z">
            <w:rPr/>
          </w:rPrChange>
        </w:rPr>
        <w:t>Harding - Searcy, AR 2015</w:t>
      </w:r>
      <w:bookmarkStart w:id="13" w:name="_GoBack"/>
      <w:bookmarkEnd w:id="13"/>
    </w:p>
    <w:p w14:paraId="616B77E7" w14:textId="77777777" w:rsidR="009144A7" w:rsidRPr="009144A7" w:rsidRDefault="009144A7" w:rsidP="00AA4C71">
      <w:pPr>
        <w:rPr>
          <w:i/>
          <w:rPrChange w:id="14" w:author="Microsoft Office User" w:date="2017-08-25T12:37:00Z">
            <w:rPr/>
          </w:rPrChange>
        </w:rPr>
      </w:pPr>
    </w:p>
    <w:p w14:paraId="66782685" w14:textId="501BE489" w:rsidR="00AA4C71" w:rsidRDefault="00AA4C71" w:rsidP="00AA4C71">
      <w:pPr>
        <w:rPr>
          <w:ins w:id="15" w:author="Microsoft Office User" w:date="2017-08-25T12:29:00Z"/>
        </w:rPr>
      </w:pPr>
      <w:r w:rsidRPr="001405F8">
        <w:t xml:space="preserve">The Harding communication department recently announced a newly revised Web design and interactive media minor. The updated minor provides the opportunity for any communication major to add Web design and social media skills to their resume adding to their </w:t>
      </w:r>
      <w:commentRangeStart w:id="16"/>
      <w:r w:rsidRPr="001405F8">
        <w:t>hireability</w:t>
      </w:r>
      <w:commentRangeEnd w:id="16"/>
      <w:r w:rsidR="009144A7">
        <w:rPr>
          <w:rStyle w:val="CommentReference"/>
        </w:rPr>
        <w:commentReference w:id="16"/>
      </w:r>
      <w:r w:rsidRPr="001405F8">
        <w:t>. The WDIM minor is made up of 18 credit hours in the following courses:</w:t>
      </w:r>
    </w:p>
    <w:tbl>
      <w:tblPr>
        <w:tblStyle w:val="TableGrid"/>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 w:author="Microsoft Office User" w:date="2017-08-25T12:39:00Z">
          <w:tblPr>
            <w:tblStyle w:val="TableGrid"/>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020"/>
        <w:gridCol w:w="2402"/>
        <w:tblGridChange w:id="18">
          <w:tblGrid>
            <w:gridCol w:w="8110"/>
            <w:gridCol w:w="90"/>
            <w:gridCol w:w="2222"/>
          </w:tblGrid>
        </w:tblGridChange>
      </w:tblGrid>
      <w:tr w:rsidR="009144A7" w14:paraId="30CBDA2E" w14:textId="77777777" w:rsidTr="009144A7">
        <w:trPr>
          <w:trHeight w:val="558"/>
          <w:ins w:id="19" w:author="Microsoft Office User" w:date="2017-08-25T12:29:00Z"/>
          <w:trPrChange w:id="20" w:author="Microsoft Office User" w:date="2017-08-25T12:39:00Z">
            <w:trPr>
              <w:trHeight w:val="558"/>
            </w:trPr>
          </w:trPrChange>
        </w:trPr>
        <w:tc>
          <w:tcPr>
            <w:tcW w:w="8020" w:type="dxa"/>
            <w:shd w:val="clear" w:color="auto" w:fill="auto"/>
            <w:tcPrChange w:id="21" w:author="Microsoft Office User" w:date="2017-08-25T12:39:00Z">
              <w:tcPr>
                <w:tcW w:w="8110" w:type="dxa"/>
                <w:shd w:val="clear" w:color="auto" w:fill="auto"/>
              </w:tcPr>
            </w:tcPrChange>
          </w:tcPr>
          <w:p w14:paraId="6E4D2F4B" w14:textId="4A4F0301" w:rsidR="001405F8" w:rsidRDefault="001405F8" w:rsidP="009144A7">
            <w:pPr>
              <w:rPr>
                <w:ins w:id="22" w:author="Microsoft Office User" w:date="2017-08-25T12:29:00Z"/>
              </w:rPr>
            </w:pPr>
            <w:ins w:id="23" w:author="Microsoft Office User" w:date="2017-08-25T12:30:00Z">
              <w:r w:rsidRPr="00AD0CA1">
                <w:t>ComM195  Introduction to Web Design (HTML, CSS, &amp; Design Principles)</w:t>
              </w:r>
            </w:ins>
          </w:p>
        </w:tc>
        <w:tc>
          <w:tcPr>
            <w:tcW w:w="2402" w:type="dxa"/>
            <w:shd w:val="clear" w:color="auto" w:fill="auto"/>
            <w:tcPrChange w:id="24" w:author="Microsoft Office User" w:date="2017-08-25T12:39:00Z">
              <w:tcPr>
                <w:tcW w:w="2312" w:type="dxa"/>
                <w:gridSpan w:val="2"/>
                <w:shd w:val="clear" w:color="auto" w:fill="auto"/>
              </w:tcPr>
            </w:tcPrChange>
          </w:tcPr>
          <w:p w14:paraId="51E61823" w14:textId="77777777" w:rsidR="001405F8" w:rsidRPr="002614B1" w:rsidRDefault="001405F8" w:rsidP="001405F8">
            <w:pPr>
              <w:rPr>
                <w:ins w:id="25" w:author="Microsoft Office User" w:date="2017-08-25T12:30:00Z"/>
              </w:rPr>
            </w:pPr>
            <w:ins w:id="26" w:author="Microsoft Office User" w:date="2017-08-25T12:30:00Z">
              <w:r w:rsidRPr="001405F8">
                <w:t xml:space="preserve">3 hrs. </w:t>
              </w:r>
            </w:ins>
          </w:p>
          <w:p w14:paraId="221C3FE4" w14:textId="77777777" w:rsidR="001405F8" w:rsidRDefault="001405F8" w:rsidP="001405F8">
            <w:pPr>
              <w:rPr>
                <w:ins w:id="27" w:author="Microsoft Office User" w:date="2017-08-25T12:29:00Z"/>
              </w:rPr>
            </w:pPr>
          </w:p>
        </w:tc>
      </w:tr>
      <w:tr w:rsidR="009144A7" w14:paraId="3B6EF571" w14:textId="77777777" w:rsidTr="009144A7">
        <w:trPr>
          <w:trHeight w:val="542"/>
          <w:ins w:id="28" w:author="Microsoft Office User" w:date="2017-08-25T12:29:00Z"/>
          <w:trPrChange w:id="29" w:author="Microsoft Office User" w:date="2017-08-25T12:39:00Z">
            <w:trPr>
              <w:trHeight w:val="542"/>
            </w:trPr>
          </w:trPrChange>
        </w:trPr>
        <w:tc>
          <w:tcPr>
            <w:tcW w:w="8020" w:type="dxa"/>
            <w:shd w:val="clear" w:color="auto" w:fill="auto"/>
            <w:tcPrChange w:id="30" w:author="Microsoft Office User" w:date="2017-08-25T12:39:00Z">
              <w:tcPr>
                <w:tcW w:w="8110" w:type="dxa"/>
                <w:shd w:val="clear" w:color="auto" w:fill="auto"/>
              </w:tcPr>
            </w:tcPrChange>
          </w:tcPr>
          <w:p w14:paraId="177DF413" w14:textId="13C9FFE9" w:rsidR="001405F8" w:rsidRDefault="001405F8" w:rsidP="001405F8">
            <w:pPr>
              <w:rPr>
                <w:ins w:id="31" w:author="Microsoft Office User" w:date="2017-08-25T12:29:00Z"/>
              </w:rPr>
            </w:pPr>
            <w:ins w:id="32" w:author="Microsoft Office User" w:date="2017-08-25T12:30:00Z">
              <w:r w:rsidRPr="001405F8">
                <w:t>ComM254  Internet Communication (Multiple web communication topics)</w:t>
              </w:r>
            </w:ins>
          </w:p>
        </w:tc>
        <w:tc>
          <w:tcPr>
            <w:tcW w:w="2402" w:type="dxa"/>
            <w:shd w:val="clear" w:color="auto" w:fill="auto"/>
            <w:tcPrChange w:id="33" w:author="Microsoft Office User" w:date="2017-08-25T12:39:00Z">
              <w:tcPr>
                <w:tcW w:w="2312" w:type="dxa"/>
                <w:gridSpan w:val="2"/>
                <w:shd w:val="clear" w:color="auto" w:fill="auto"/>
              </w:tcPr>
            </w:tcPrChange>
          </w:tcPr>
          <w:p w14:paraId="56093CD1" w14:textId="6913C36B" w:rsidR="001405F8" w:rsidRDefault="001405F8" w:rsidP="001405F8">
            <w:pPr>
              <w:rPr>
                <w:ins w:id="34" w:author="Microsoft Office User" w:date="2017-08-25T12:29:00Z"/>
              </w:rPr>
            </w:pPr>
            <w:ins w:id="35" w:author="Microsoft Office User" w:date="2017-08-25T12:30:00Z">
              <w:r w:rsidRPr="001405F8">
                <w:t>3 hrs.</w:t>
              </w:r>
            </w:ins>
          </w:p>
        </w:tc>
      </w:tr>
      <w:tr w:rsidR="009144A7" w14:paraId="31377C25" w14:textId="77777777" w:rsidTr="009144A7">
        <w:trPr>
          <w:trHeight w:val="829"/>
          <w:ins w:id="36" w:author="Microsoft Office User" w:date="2017-08-25T12:29:00Z"/>
          <w:trPrChange w:id="37" w:author="Microsoft Office User" w:date="2017-08-25T12:39:00Z">
            <w:trPr>
              <w:trHeight w:val="829"/>
            </w:trPr>
          </w:trPrChange>
        </w:trPr>
        <w:tc>
          <w:tcPr>
            <w:tcW w:w="8020" w:type="dxa"/>
            <w:shd w:val="clear" w:color="auto" w:fill="auto"/>
            <w:tcPrChange w:id="38" w:author="Microsoft Office User" w:date="2017-08-25T12:39:00Z">
              <w:tcPr>
                <w:tcW w:w="8110" w:type="dxa"/>
                <w:shd w:val="clear" w:color="auto" w:fill="auto"/>
              </w:tcPr>
            </w:tcPrChange>
          </w:tcPr>
          <w:p w14:paraId="2ACACFE3" w14:textId="57ABA2A2" w:rsidR="001405F8" w:rsidRDefault="001405F8" w:rsidP="001405F8">
            <w:pPr>
              <w:rPr>
                <w:ins w:id="39" w:author="Microsoft Office User" w:date="2017-08-25T12:29:00Z"/>
              </w:rPr>
            </w:pPr>
            <w:ins w:id="40" w:author="Microsoft Office User" w:date="2017-08-25T12:30:00Z">
              <w:r w:rsidRPr="000B1483">
                <w:t>ComM260  Web Design II (Designing &amp; building a variety of websites employing various styles and approaches)</w:t>
              </w:r>
            </w:ins>
          </w:p>
        </w:tc>
        <w:tc>
          <w:tcPr>
            <w:tcW w:w="2402" w:type="dxa"/>
            <w:shd w:val="clear" w:color="auto" w:fill="auto"/>
            <w:tcPrChange w:id="41" w:author="Microsoft Office User" w:date="2017-08-25T12:39:00Z">
              <w:tcPr>
                <w:tcW w:w="2312" w:type="dxa"/>
                <w:gridSpan w:val="2"/>
                <w:shd w:val="clear" w:color="auto" w:fill="auto"/>
              </w:tcPr>
            </w:tcPrChange>
          </w:tcPr>
          <w:p w14:paraId="4D6FC9E3" w14:textId="77777777" w:rsidR="001405F8" w:rsidRPr="00CB4DCB" w:rsidRDefault="001405F8" w:rsidP="001405F8">
            <w:pPr>
              <w:rPr>
                <w:ins w:id="42" w:author="Microsoft Office User" w:date="2017-08-25T12:30:00Z"/>
              </w:rPr>
            </w:pPr>
            <w:ins w:id="43" w:author="Microsoft Office User" w:date="2017-08-25T12:30:00Z">
              <w:r w:rsidRPr="00CB4DCB">
                <w:t xml:space="preserve">3 hrs. </w:t>
              </w:r>
            </w:ins>
          </w:p>
          <w:p w14:paraId="4195F727" w14:textId="77777777" w:rsidR="001405F8" w:rsidRDefault="001405F8" w:rsidP="001405F8">
            <w:pPr>
              <w:rPr>
                <w:ins w:id="44" w:author="Microsoft Office User" w:date="2017-08-25T12:29:00Z"/>
              </w:rPr>
            </w:pPr>
          </w:p>
        </w:tc>
      </w:tr>
      <w:tr w:rsidR="009144A7" w14:paraId="2449359A" w14:textId="77777777" w:rsidTr="009144A7">
        <w:trPr>
          <w:trHeight w:val="1101"/>
          <w:ins w:id="45" w:author="Microsoft Office User" w:date="2017-08-25T12:29:00Z"/>
          <w:trPrChange w:id="46" w:author="Microsoft Office User" w:date="2017-08-25T12:39:00Z">
            <w:trPr>
              <w:trHeight w:val="1101"/>
            </w:trPr>
          </w:trPrChange>
        </w:trPr>
        <w:tc>
          <w:tcPr>
            <w:tcW w:w="8020" w:type="dxa"/>
            <w:shd w:val="clear" w:color="auto" w:fill="auto"/>
            <w:tcPrChange w:id="47" w:author="Microsoft Office User" w:date="2017-08-25T12:39:00Z">
              <w:tcPr>
                <w:tcW w:w="8110" w:type="dxa"/>
                <w:shd w:val="clear" w:color="auto" w:fill="auto"/>
              </w:tcPr>
            </w:tcPrChange>
          </w:tcPr>
          <w:p w14:paraId="38A25D46" w14:textId="599583BF" w:rsidR="001405F8" w:rsidRDefault="001405F8" w:rsidP="001405F8">
            <w:pPr>
              <w:rPr>
                <w:ins w:id="48" w:author="Microsoft Office User" w:date="2017-08-25T12:29:00Z"/>
              </w:rPr>
            </w:pPr>
            <w:ins w:id="49" w:author="Microsoft Office User" w:date="2017-08-25T12:30:00Z">
              <w:r w:rsidRPr="006B0CB4">
                <w:t>ComM310  Writing for the Web (Creating web content, content management, blogging, &amp; social media marketing)</w:t>
              </w:r>
            </w:ins>
          </w:p>
        </w:tc>
        <w:tc>
          <w:tcPr>
            <w:tcW w:w="2402" w:type="dxa"/>
            <w:shd w:val="clear" w:color="auto" w:fill="auto"/>
            <w:tcPrChange w:id="50" w:author="Microsoft Office User" w:date="2017-08-25T12:39:00Z">
              <w:tcPr>
                <w:tcW w:w="2312" w:type="dxa"/>
                <w:gridSpan w:val="2"/>
                <w:shd w:val="clear" w:color="auto" w:fill="auto"/>
              </w:tcPr>
            </w:tcPrChange>
          </w:tcPr>
          <w:p w14:paraId="01BA83C2" w14:textId="77777777" w:rsidR="001405F8" w:rsidRPr="007C39DB" w:rsidRDefault="001405F8" w:rsidP="001405F8">
            <w:pPr>
              <w:rPr>
                <w:ins w:id="51" w:author="Microsoft Office User" w:date="2017-08-25T12:30:00Z"/>
              </w:rPr>
            </w:pPr>
            <w:ins w:id="52" w:author="Microsoft Office User" w:date="2017-08-25T12:30:00Z">
              <w:r w:rsidRPr="001405F8">
                <w:t xml:space="preserve">3 hrs. </w:t>
              </w:r>
            </w:ins>
          </w:p>
          <w:p w14:paraId="47E12B5C" w14:textId="77777777" w:rsidR="001405F8" w:rsidRDefault="001405F8" w:rsidP="001405F8">
            <w:pPr>
              <w:rPr>
                <w:ins w:id="53" w:author="Microsoft Office User" w:date="2017-08-25T12:29:00Z"/>
              </w:rPr>
            </w:pPr>
          </w:p>
        </w:tc>
      </w:tr>
      <w:tr w:rsidR="009144A7" w14:paraId="5B37ECA4" w14:textId="77777777" w:rsidTr="009144A7">
        <w:trPr>
          <w:trHeight w:val="286"/>
          <w:ins w:id="54" w:author="Microsoft Office User" w:date="2017-08-25T12:29:00Z"/>
          <w:trPrChange w:id="55" w:author="Microsoft Office User" w:date="2017-08-25T12:39:00Z">
            <w:trPr>
              <w:trHeight w:val="286"/>
            </w:trPr>
          </w:trPrChange>
        </w:trPr>
        <w:tc>
          <w:tcPr>
            <w:tcW w:w="8020" w:type="dxa"/>
            <w:shd w:val="clear" w:color="auto" w:fill="auto"/>
            <w:tcPrChange w:id="56" w:author="Microsoft Office User" w:date="2017-08-25T12:39:00Z">
              <w:tcPr>
                <w:tcW w:w="8110" w:type="dxa"/>
                <w:shd w:val="clear" w:color="auto" w:fill="auto"/>
              </w:tcPr>
            </w:tcPrChange>
          </w:tcPr>
          <w:p w14:paraId="279A0BDF" w14:textId="46322B22" w:rsidR="001405F8" w:rsidRDefault="009144A7" w:rsidP="001405F8">
            <w:pPr>
              <w:rPr>
                <w:ins w:id="57" w:author="Microsoft Office User" w:date="2017-08-25T12:29:00Z"/>
              </w:rPr>
            </w:pPr>
            <w:ins w:id="58" w:author="Microsoft Office User" w:date="2017-08-25T12:35:00Z">
              <w:r w:rsidRPr="001405F8">
                <w:t xml:space="preserve">Art 200 2-D Design (Design principles and layout skills)  </w:t>
              </w:r>
            </w:ins>
          </w:p>
        </w:tc>
        <w:tc>
          <w:tcPr>
            <w:tcW w:w="2402" w:type="dxa"/>
            <w:shd w:val="clear" w:color="auto" w:fill="auto"/>
            <w:tcPrChange w:id="59" w:author="Microsoft Office User" w:date="2017-08-25T12:39:00Z">
              <w:tcPr>
                <w:tcW w:w="2312" w:type="dxa"/>
                <w:gridSpan w:val="2"/>
                <w:shd w:val="clear" w:color="auto" w:fill="auto"/>
              </w:tcPr>
            </w:tcPrChange>
          </w:tcPr>
          <w:p w14:paraId="7D480506" w14:textId="77777777" w:rsidR="009144A7" w:rsidRPr="001405F8" w:rsidRDefault="009144A7" w:rsidP="009144A7">
            <w:pPr>
              <w:rPr>
                <w:ins w:id="60" w:author="Microsoft Office User" w:date="2017-08-25T12:35:00Z"/>
              </w:rPr>
            </w:pPr>
            <w:ins w:id="61" w:author="Microsoft Office User" w:date="2017-08-25T12:35:00Z">
              <w:r w:rsidRPr="001405F8">
                <w:t>3 hrs.</w:t>
              </w:r>
            </w:ins>
          </w:p>
          <w:p w14:paraId="5BC622F5" w14:textId="77777777" w:rsidR="001405F8" w:rsidRDefault="001405F8" w:rsidP="001405F8">
            <w:pPr>
              <w:rPr>
                <w:ins w:id="62" w:author="Microsoft Office User" w:date="2017-08-25T12:29:00Z"/>
              </w:rPr>
            </w:pPr>
          </w:p>
        </w:tc>
      </w:tr>
      <w:tr w:rsidR="009144A7" w14:paraId="22D451FC" w14:textId="77777777" w:rsidTr="009144A7">
        <w:trPr>
          <w:trHeight w:val="286"/>
          <w:ins w:id="63" w:author="Microsoft Office User" w:date="2017-08-25T12:35:00Z"/>
          <w:trPrChange w:id="64" w:author="Microsoft Office User" w:date="2017-08-25T12:39:00Z">
            <w:trPr>
              <w:trHeight w:val="286"/>
            </w:trPr>
          </w:trPrChange>
        </w:trPr>
        <w:tc>
          <w:tcPr>
            <w:tcW w:w="8020" w:type="dxa"/>
            <w:shd w:val="clear" w:color="auto" w:fill="auto"/>
            <w:tcPrChange w:id="65" w:author="Microsoft Office User" w:date="2017-08-25T12:39:00Z">
              <w:tcPr>
                <w:tcW w:w="8200" w:type="dxa"/>
                <w:gridSpan w:val="2"/>
                <w:shd w:val="clear" w:color="auto" w:fill="auto"/>
              </w:tcPr>
            </w:tcPrChange>
          </w:tcPr>
          <w:p w14:paraId="1CC70693" w14:textId="3006AF11" w:rsidR="009144A7" w:rsidRDefault="009144A7" w:rsidP="001405F8">
            <w:pPr>
              <w:rPr>
                <w:ins w:id="66" w:author="Microsoft Office User" w:date="2017-08-25T12:35:00Z"/>
              </w:rPr>
            </w:pPr>
            <w:ins w:id="67" w:author="Microsoft Office User" w:date="2017-08-25T12:35:00Z">
              <w:r w:rsidRPr="001405F8">
                <w:t>Art 349 Graphic Design I (Graphic design skills, techniques, &amp; projects)</w:t>
              </w:r>
            </w:ins>
          </w:p>
        </w:tc>
        <w:tc>
          <w:tcPr>
            <w:tcW w:w="2402" w:type="dxa"/>
            <w:shd w:val="clear" w:color="auto" w:fill="auto"/>
            <w:tcPrChange w:id="68" w:author="Microsoft Office User" w:date="2017-08-25T12:39:00Z">
              <w:tcPr>
                <w:tcW w:w="2222" w:type="dxa"/>
                <w:shd w:val="clear" w:color="auto" w:fill="auto"/>
              </w:tcPr>
            </w:tcPrChange>
          </w:tcPr>
          <w:p w14:paraId="594D852A" w14:textId="77777777" w:rsidR="009144A7" w:rsidRPr="001405F8" w:rsidRDefault="009144A7" w:rsidP="009144A7">
            <w:pPr>
              <w:rPr>
                <w:ins w:id="69" w:author="Microsoft Office User" w:date="2017-08-25T12:35:00Z"/>
              </w:rPr>
            </w:pPr>
            <w:ins w:id="70" w:author="Microsoft Office User" w:date="2017-08-25T12:35:00Z">
              <w:r w:rsidRPr="001405F8">
                <w:t>3 hrs.</w:t>
              </w:r>
            </w:ins>
          </w:p>
          <w:p w14:paraId="1A53FB17" w14:textId="77777777" w:rsidR="009144A7" w:rsidRDefault="009144A7" w:rsidP="001405F8">
            <w:pPr>
              <w:rPr>
                <w:ins w:id="71" w:author="Microsoft Office User" w:date="2017-08-25T12:35:00Z"/>
              </w:rPr>
            </w:pPr>
          </w:p>
        </w:tc>
      </w:tr>
      <w:tr w:rsidR="001405F8" w:rsidDel="001405F8" w14:paraId="5C52B3E2" w14:textId="7CBC6579" w:rsidTr="009144A7">
        <w:tblPrEx>
          <w:tblLook w:val="0000" w:firstRow="0" w:lastRow="0" w:firstColumn="0" w:lastColumn="0" w:noHBand="0" w:noVBand="0"/>
          <w:tblPrExChange w:id="72" w:author="Microsoft Office User" w:date="2017-08-25T12:36:00Z">
            <w:tblPrEx>
              <w:tblLook w:val="0000" w:firstRow="0" w:lastRow="0" w:firstColumn="0" w:lastColumn="0" w:noHBand="0" w:noVBand="0"/>
            </w:tblPrEx>
          </w:tblPrExChange>
        </w:tblPrEx>
        <w:trPr>
          <w:trHeight w:val="368"/>
          <w:del w:id="73" w:author="Microsoft Office User" w:date="2017-08-25T12:33:00Z"/>
          <w:trPrChange w:id="74" w:author="Microsoft Office User" w:date="2017-08-25T12:36:00Z">
            <w:trPr>
              <w:trHeight w:val="368"/>
            </w:trPr>
          </w:trPrChange>
        </w:trPr>
        <w:tc>
          <w:tcPr>
            <w:tcW w:w="10422" w:type="dxa"/>
            <w:gridSpan w:val="2"/>
            <w:shd w:val="clear" w:color="auto" w:fill="auto"/>
            <w:tcPrChange w:id="75" w:author="Microsoft Office User" w:date="2017-08-25T12:36:00Z">
              <w:tcPr>
                <w:tcW w:w="10422" w:type="dxa"/>
                <w:gridSpan w:val="3"/>
              </w:tcPr>
            </w:tcPrChange>
          </w:tcPr>
          <w:p w14:paraId="43DEFB12" w14:textId="7A143593" w:rsidR="001405F8" w:rsidDel="001405F8" w:rsidRDefault="001405F8" w:rsidP="001405F8">
            <w:pPr>
              <w:ind w:left="108"/>
              <w:rPr>
                <w:del w:id="76" w:author="Microsoft Office User" w:date="2017-08-25T12:33:00Z"/>
              </w:rPr>
            </w:pPr>
          </w:p>
        </w:tc>
      </w:tr>
    </w:tbl>
    <w:p w14:paraId="2A6AB986" w14:textId="591B2978" w:rsidR="00AA4C71" w:rsidRPr="001405F8" w:rsidDel="001405F8" w:rsidRDefault="009144A7" w:rsidP="00AA4C71">
      <w:pPr>
        <w:rPr>
          <w:del w:id="77" w:author="Microsoft Office User" w:date="2017-08-25T12:30:00Z"/>
        </w:rPr>
      </w:pPr>
      <w:ins w:id="78" w:author="Microsoft Office User" w:date="2017-08-25T12:22:00Z">
        <w:r w:rsidRPr="00655211">
          <w:drawing>
            <wp:anchor distT="0" distB="0" distL="114300" distR="114300" simplePos="0" relativeHeight="251658240" behindDoc="0" locked="0" layoutInCell="1" allowOverlap="1" wp14:anchorId="0FFB0B44" wp14:editId="3B9031F2">
              <wp:simplePos x="0" y="0"/>
              <wp:positionH relativeFrom="column">
                <wp:posOffset>2105660</wp:posOffset>
              </wp:positionH>
              <wp:positionV relativeFrom="paragraph">
                <wp:posOffset>49530</wp:posOffset>
              </wp:positionV>
              <wp:extent cx="3379470" cy="2529205"/>
              <wp:effectExtent l="0" t="0" r="0" b="10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9470" cy="2529205"/>
                      </a:xfrm>
                      <a:prstGeom prst="rect">
                        <a:avLst/>
                      </a:prstGeom>
                      <a:noFill/>
                      <a:ln>
                        <a:noFill/>
                      </a:ln>
                    </pic:spPr>
                  </pic:pic>
                </a:graphicData>
              </a:graphic>
              <wp14:sizeRelH relativeFrom="page">
                <wp14:pctWidth>0</wp14:pctWidth>
              </wp14:sizeRelH>
              <wp14:sizeRelV relativeFrom="page">
                <wp14:pctHeight>0</wp14:pctHeight>
              </wp14:sizeRelV>
            </wp:anchor>
          </w:drawing>
        </w:r>
      </w:ins>
      <w:del w:id="79" w:author="Microsoft Office User" w:date="2017-08-25T12:30:00Z">
        <w:r w:rsidR="00AA4C71" w:rsidRPr="001405F8" w:rsidDel="001405F8">
          <w:delText xml:space="preserve">ComM195  Introduction to Web Design (HTML, CSS, &amp; Design Principles) 3 hrs. </w:delText>
        </w:r>
      </w:del>
    </w:p>
    <w:p w14:paraId="5B5C1129" w14:textId="7F92F674" w:rsidR="00AA4C71" w:rsidRPr="001405F8" w:rsidDel="009144A7" w:rsidRDefault="00AA4C71" w:rsidP="00AA4C71">
      <w:pPr>
        <w:rPr>
          <w:del w:id="80" w:author="Microsoft Office User" w:date="2017-08-25T12:36:00Z"/>
        </w:rPr>
      </w:pPr>
      <w:del w:id="81" w:author="Microsoft Office User" w:date="2017-08-25T12:30:00Z">
        <w:r w:rsidRPr="001405F8" w:rsidDel="001405F8">
          <w:delText xml:space="preserve">ComM254  Internet Communication (Multiple web communication topics)   3 hrs. </w:delText>
        </w:r>
      </w:del>
    </w:p>
    <w:p w14:paraId="760B36AC" w14:textId="5BF126F1" w:rsidR="00AA4C71" w:rsidRPr="001405F8" w:rsidDel="001405F8" w:rsidRDefault="00AA4C71" w:rsidP="00AA4C71">
      <w:pPr>
        <w:rPr>
          <w:del w:id="82" w:author="Microsoft Office User" w:date="2017-08-25T12:30:00Z"/>
        </w:rPr>
      </w:pPr>
      <w:del w:id="83" w:author="Microsoft Office User" w:date="2017-08-25T12:30:00Z">
        <w:r w:rsidRPr="001405F8" w:rsidDel="001405F8">
          <w:delText xml:space="preserve">ComM260  Web Design II (Designing &amp; building a variety of websites employing various styles and approaches)   3 hrs. </w:delText>
        </w:r>
      </w:del>
    </w:p>
    <w:p w14:paraId="273D4A17" w14:textId="2DADDB15" w:rsidR="00AA4C71" w:rsidRPr="001405F8" w:rsidDel="001405F8" w:rsidRDefault="00AA4C71" w:rsidP="00AA4C71">
      <w:pPr>
        <w:rPr>
          <w:del w:id="84" w:author="Microsoft Office User" w:date="2017-08-25T12:30:00Z"/>
        </w:rPr>
      </w:pPr>
      <w:del w:id="85" w:author="Microsoft Office User" w:date="2017-08-25T12:30:00Z">
        <w:r w:rsidRPr="001405F8" w:rsidDel="001405F8">
          <w:delText xml:space="preserve">ComM310  Writing for the Web (Creating web content, content management, blogging, &amp; social media marketing)   3 hrs. </w:delText>
        </w:r>
      </w:del>
    </w:p>
    <w:p w14:paraId="75501384" w14:textId="777C7957" w:rsidR="00AA4C71" w:rsidRPr="001405F8" w:rsidDel="009144A7" w:rsidRDefault="00AA4C71" w:rsidP="00AA4C71">
      <w:pPr>
        <w:rPr>
          <w:del w:id="86" w:author="Microsoft Office User" w:date="2017-08-25T12:35:00Z"/>
        </w:rPr>
      </w:pPr>
      <w:del w:id="87" w:author="Microsoft Office User" w:date="2017-08-25T12:35:00Z">
        <w:r w:rsidRPr="001405F8" w:rsidDel="009144A7">
          <w:delText>Art 200 2-D Design (Design principles and layout skills)  3 hrs.</w:delText>
        </w:r>
      </w:del>
    </w:p>
    <w:p w14:paraId="1C09B3E1" w14:textId="07D03352" w:rsidR="00AA4C71" w:rsidRPr="001405F8" w:rsidDel="009144A7" w:rsidRDefault="00AA4C71" w:rsidP="00AA4C71">
      <w:pPr>
        <w:rPr>
          <w:del w:id="88" w:author="Microsoft Office User" w:date="2017-08-25T12:35:00Z"/>
        </w:rPr>
      </w:pPr>
      <w:del w:id="89" w:author="Microsoft Office User" w:date="2017-08-25T12:35:00Z">
        <w:r w:rsidRPr="001405F8" w:rsidDel="009144A7">
          <w:delText>Art 349 Graphic Design I (Graphic design skills, techniques, &amp; projects)  3 hrs.</w:delText>
        </w:r>
      </w:del>
    </w:p>
    <w:p w14:paraId="3B467B35" w14:textId="77777777" w:rsidR="00AA4C71" w:rsidRPr="00655211" w:rsidRDefault="00AA4C71" w:rsidP="00AA4C71">
      <w:r w:rsidRPr="001405F8">
        <w:t>Students can begin taking WDIM minor courses once they complete the Comm. Department prerequisite course ComM200 (Art 220 for art majors). If you are interested in exploring the WDIM minor you can email (</w:t>
      </w:r>
      <w:hyperlink r:id="rId10" w:history="1">
        <w:r w:rsidRPr="00655211">
          <w:rPr>
            <w:rStyle w:val="Hyperlink"/>
          </w:rPr>
          <w:t>kelander@harding.edu</w:t>
        </w:r>
      </w:hyperlink>
      <w:r w:rsidRPr="00655211">
        <w:t xml:space="preserve">) or call (501-279-4447) Dr. Elander and talk to your advisor. </w:t>
      </w:r>
    </w:p>
    <w:p w14:paraId="19F16A23" w14:textId="4DBCDB43" w:rsidR="00AA4C71" w:rsidRPr="00655211" w:rsidRDefault="00AA4C71" w:rsidP="00AA4C71">
      <w:pPr>
        <w:rPr>
          <w:i/>
        </w:rPr>
      </w:pPr>
      <w:del w:id="90" w:author="Microsoft Office User" w:date="2017-08-25T12:23:00Z">
        <w:r w:rsidRPr="001405F8" w:rsidDel="00655211">
          <w:rPr>
            <w:i/>
          </w:rPr>
          <w:delText xml:space="preserve">[ WDIM </w:delText>
        </w:r>
      </w:del>
      <w:del w:id="91" w:author="Microsoft Office User" w:date="2017-08-25T12:22:00Z">
        <w:r w:rsidRPr="001405F8" w:rsidDel="00655211">
          <w:rPr>
            <w:i/>
          </w:rPr>
          <w:delText>Image ]</w:delText>
        </w:r>
      </w:del>
    </w:p>
    <w:p w14:paraId="5D8177EF" w14:textId="77777777" w:rsidR="00AA4C71" w:rsidRPr="00655211" w:rsidRDefault="00AA4C71" w:rsidP="00AA4C71"/>
    <w:p w14:paraId="603BD411" w14:textId="77777777" w:rsidR="009144A7" w:rsidRDefault="009144A7">
      <w:pPr>
        <w:rPr>
          <w:ins w:id="92" w:author="Microsoft Office User" w:date="2017-08-25T12:39:00Z"/>
          <w:b/>
        </w:rPr>
      </w:pPr>
      <w:ins w:id="93" w:author="Microsoft Office User" w:date="2017-08-25T12:39:00Z">
        <w:r>
          <w:rPr>
            <w:b/>
          </w:rPr>
          <w:br w:type="page"/>
        </w:r>
      </w:ins>
    </w:p>
    <w:p w14:paraId="4AE30702" w14:textId="3753D4B4" w:rsidR="00AA4C71" w:rsidRDefault="00AA4C71" w:rsidP="00AA4C71">
      <w:pPr>
        <w:rPr>
          <w:ins w:id="94" w:author="Microsoft Office User" w:date="2017-08-25T12:40:00Z"/>
          <w:b/>
          <w:sz w:val="48"/>
          <w:szCs w:val="48"/>
        </w:rPr>
      </w:pPr>
      <w:r w:rsidRPr="009144A7">
        <w:rPr>
          <w:b/>
          <w:sz w:val="48"/>
          <w:szCs w:val="48"/>
          <w:rPrChange w:id="95" w:author="Microsoft Office User" w:date="2017-08-25T12:40:00Z">
            <w:rPr>
              <w:b/>
            </w:rPr>
          </w:rPrChange>
        </w:rPr>
        <w:lastRenderedPageBreak/>
        <w:t>TV 16 Gets a New Logo</w:t>
      </w:r>
    </w:p>
    <w:p w14:paraId="79217AF5" w14:textId="056787CE" w:rsidR="009144A7" w:rsidRPr="009144A7" w:rsidRDefault="009144A7" w:rsidP="00AA4C71">
      <w:pPr>
        <w:rPr>
          <w:b/>
          <w:sz w:val="48"/>
          <w:szCs w:val="48"/>
          <w:rPrChange w:id="96" w:author="Microsoft Office User" w:date="2017-08-25T12:40:00Z">
            <w:rPr>
              <w:b/>
            </w:rPr>
          </w:rPrChange>
        </w:rPr>
      </w:pPr>
    </w:p>
    <w:p w14:paraId="0290A2E2" w14:textId="67784F48" w:rsidR="00AA4C71" w:rsidRPr="009144A7" w:rsidRDefault="00AA4C71" w:rsidP="00AA4C71">
      <w:pPr>
        <w:rPr>
          <w:ins w:id="97" w:author="Microsoft Office User" w:date="2017-08-25T12:40:00Z"/>
          <w:i/>
          <w:rPrChange w:id="98" w:author="Microsoft Office User" w:date="2017-08-25T12:40:00Z">
            <w:rPr>
              <w:ins w:id="99" w:author="Microsoft Office User" w:date="2017-08-25T12:40:00Z"/>
            </w:rPr>
          </w:rPrChange>
        </w:rPr>
      </w:pPr>
      <w:r w:rsidRPr="009144A7">
        <w:rPr>
          <w:i/>
          <w:rPrChange w:id="100" w:author="Microsoft Office User" w:date="2017-08-25T12:40:00Z">
            <w:rPr/>
          </w:rPrChange>
        </w:rPr>
        <w:t>Harding - Searcy, AR 2015</w:t>
      </w:r>
    </w:p>
    <w:p w14:paraId="14770A2F" w14:textId="7414F077" w:rsidR="009144A7" w:rsidRPr="001405F8" w:rsidRDefault="009144A7" w:rsidP="00AA4C71"/>
    <w:p w14:paraId="01C572B3" w14:textId="625A0342" w:rsidR="00AA4C71" w:rsidRPr="001405F8" w:rsidRDefault="009144A7" w:rsidP="00AA4C71">
      <w:ins w:id="101" w:author="Microsoft Office User" w:date="2017-08-25T12:23:00Z">
        <w:r w:rsidRPr="00655211">
          <w:drawing>
            <wp:anchor distT="0" distB="0" distL="114300" distR="114300" simplePos="0" relativeHeight="251659264" behindDoc="0" locked="0" layoutInCell="1" allowOverlap="1" wp14:anchorId="60259C6D" wp14:editId="18FC09BA">
              <wp:simplePos x="0" y="0"/>
              <wp:positionH relativeFrom="margin">
                <wp:posOffset>3249295</wp:posOffset>
              </wp:positionH>
              <wp:positionV relativeFrom="margin">
                <wp:posOffset>1261745</wp:posOffset>
              </wp:positionV>
              <wp:extent cx="2120900" cy="171196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0900" cy="1711960"/>
                      </a:xfrm>
                      <a:prstGeom prst="rect">
                        <a:avLst/>
                      </a:prstGeom>
                      <a:noFill/>
                      <a:ln>
                        <a:noFill/>
                      </a:ln>
                    </pic:spPr>
                  </pic:pic>
                </a:graphicData>
              </a:graphic>
            </wp:anchor>
          </w:drawing>
        </w:r>
      </w:ins>
      <w:r w:rsidR="00AA4C71" w:rsidRPr="001405F8">
        <w:t>During the summer of 2015, Harding video works underwent a rebranding effort to create a new contemporary logo for all TV related studios, equipment, and clothing. The new logo features a circular design featuring the number 16. Students can expect to see the new logo to appear all over the communication department during the fall semester.</w:t>
      </w:r>
    </w:p>
    <w:p w14:paraId="65E5AB94" w14:textId="5D798B05" w:rsidR="002501B6" w:rsidRDefault="00AA4C71">
      <w:del w:id="102" w:author="Microsoft Office User" w:date="2017-08-25T12:23:00Z">
        <w:r w:rsidRPr="001405F8" w:rsidDel="00655211">
          <w:rPr>
            <w:i/>
          </w:rPr>
          <w:delText>[TV 16 Logo Image]</w:delText>
        </w:r>
      </w:del>
      <w:r w:rsidRPr="001405F8">
        <w:t xml:space="preserve"> </w:t>
      </w:r>
      <w:r w:rsidRPr="00655211">
        <w:br/>
      </w:r>
      <w:r w:rsidR="00400F76">
        <w:t xml:space="preserve">            </w:t>
      </w:r>
      <w:r>
        <w:br/>
      </w:r>
    </w:p>
    <w:p w14:paraId="36F42EEC" w14:textId="77777777" w:rsidR="002501B6" w:rsidRDefault="002501B6"/>
    <w:p w14:paraId="3ACDCA93" w14:textId="77777777" w:rsidR="00AA4C71" w:rsidRDefault="00AA4C71"/>
    <w:sectPr w:rsidR="00AA4C71" w:rsidSect="009144A7">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Microsoft Office User" w:date="2017-08-25T12:43:00Z" w:initials="Office">
    <w:p w14:paraId="614DD5FB" w14:textId="706FC511" w:rsidR="009144A7" w:rsidRDefault="009144A7">
      <w:pPr>
        <w:pStyle w:val="CommentText"/>
      </w:pPr>
      <w:r>
        <w:rPr>
          <w:rStyle w:val="CommentReference"/>
        </w:rPr>
        <w:annotationRef/>
      </w:r>
      <w:r>
        <w:t>This isn’t a real word.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4DD5F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10F9B" w14:textId="77777777" w:rsidR="0069714F" w:rsidRDefault="0069714F" w:rsidP="00495A33">
      <w:r>
        <w:separator/>
      </w:r>
    </w:p>
  </w:endnote>
  <w:endnote w:type="continuationSeparator" w:id="0">
    <w:p w14:paraId="5624366C" w14:textId="77777777" w:rsidR="0069714F" w:rsidRDefault="0069714F" w:rsidP="00495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FD3F4" w14:textId="77777777" w:rsidR="009144A7" w:rsidRDefault="009144A7" w:rsidP="00CA05FD">
    <w:pPr>
      <w:pStyle w:val="Footer"/>
      <w:framePr w:wrap="none" w:vAnchor="text" w:hAnchor="margin" w:xAlign="center" w:y="1"/>
      <w:rPr>
        <w:ins w:id="103" w:author="Microsoft Office User" w:date="2017-08-25T12:42:00Z"/>
        <w:rStyle w:val="PageNumber"/>
      </w:rPr>
    </w:pPr>
    <w:ins w:id="104" w:author="Microsoft Office User" w:date="2017-08-25T12:42:00Z">
      <w:r>
        <w:rPr>
          <w:rStyle w:val="PageNumber"/>
        </w:rPr>
        <w:fldChar w:fldCharType="begin"/>
      </w:r>
      <w:r>
        <w:rPr>
          <w:rStyle w:val="PageNumber"/>
        </w:rPr>
        <w:instrText xml:space="preserve">PAGE  </w:instrText>
      </w:r>
      <w:r>
        <w:rPr>
          <w:rStyle w:val="PageNumber"/>
        </w:rPr>
        <w:fldChar w:fldCharType="end"/>
      </w:r>
    </w:ins>
  </w:p>
  <w:p w14:paraId="55E65961" w14:textId="77777777" w:rsidR="009144A7" w:rsidRDefault="009144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0B09" w14:textId="77777777" w:rsidR="009144A7" w:rsidRDefault="009144A7" w:rsidP="00CA05FD">
    <w:pPr>
      <w:pStyle w:val="Footer"/>
      <w:framePr w:wrap="none" w:vAnchor="text" w:hAnchor="margin" w:xAlign="center" w:y="1"/>
      <w:rPr>
        <w:ins w:id="105" w:author="Microsoft Office User" w:date="2017-08-25T12:42:00Z"/>
        <w:rStyle w:val="PageNumber"/>
      </w:rPr>
    </w:pPr>
    <w:ins w:id="106" w:author="Microsoft Office User" w:date="2017-08-25T12:42:00Z">
      <w:r>
        <w:rPr>
          <w:rStyle w:val="PageNumber"/>
        </w:rPr>
        <w:fldChar w:fldCharType="begin"/>
      </w:r>
      <w:r>
        <w:rPr>
          <w:rStyle w:val="PageNumber"/>
        </w:rPr>
        <w:instrText xml:space="preserve">PAGE  </w:instrText>
      </w:r>
    </w:ins>
    <w:r>
      <w:rPr>
        <w:rStyle w:val="PageNumber"/>
      </w:rPr>
      <w:fldChar w:fldCharType="separate"/>
    </w:r>
    <w:r w:rsidR="0069714F">
      <w:rPr>
        <w:rStyle w:val="PageNumber"/>
        <w:noProof/>
      </w:rPr>
      <w:t>1</w:t>
    </w:r>
    <w:ins w:id="107" w:author="Microsoft Office User" w:date="2017-08-25T12:42:00Z">
      <w:r>
        <w:rPr>
          <w:rStyle w:val="PageNumber"/>
        </w:rPr>
        <w:fldChar w:fldCharType="end"/>
      </w:r>
    </w:ins>
  </w:p>
  <w:p w14:paraId="62C0B7E7" w14:textId="77777777" w:rsidR="009144A7" w:rsidRDefault="009144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E3BBD" w14:textId="77777777" w:rsidR="0069714F" w:rsidRDefault="0069714F" w:rsidP="00495A33">
      <w:r>
        <w:separator/>
      </w:r>
    </w:p>
  </w:footnote>
  <w:footnote w:type="continuationSeparator" w:id="0">
    <w:p w14:paraId="20279CE2" w14:textId="77777777" w:rsidR="0069714F" w:rsidRDefault="0069714F" w:rsidP="00495A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06CEB"/>
    <w:multiLevelType w:val="hybridMultilevel"/>
    <w:tmpl w:val="7086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0" w:nlCheck="1" w:checkStyle="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1B6"/>
    <w:rsid w:val="000808DB"/>
    <w:rsid w:val="000C4F21"/>
    <w:rsid w:val="001405F8"/>
    <w:rsid w:val="002501B6"/>
    <w:rsid w:val="00267F45"/>
    <w:rsid w:val="00400F76"/>
    <w:rsid w:val="00495A33"/>
    <w:rsid w:val="005530A5"/>
    <w:rsid w:val="00655211"/>
    <w:rsid w:val="0069714F"/>
    <w:rsid w:val="006B2FBB"/>
    <w:rsid w:val="00712B7F"/>
    <w:rsid w:val="00741593"/>
    <w:rsid w:val="009144A7"/>
    <w:rsid w:val="00AA4C71"/>
    <w:rsid w:val="00CC6CA9"/>
    <w:rsid w:val="00CE3789"/>
    <w:rsid w:val="00F62B6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EB75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1B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501B6"/>
    <w:rPr>
      <w:b/>
      <w:bCs/>
    </w:rPr>
  </w:style>
  <w:style w:type="paragraph" w:styleId="z-TopofForm">
    <w:name w:val="HTML Top of Form"/>
    <w:basedOn w:val="Normal"/>
    <w:next w:val="Normal"/>
    <w:link w:val="z-TopofFormChar"/>
    <w:hidden/>
    <w:uiPriority w:val="99"/>
    <w:semiHidden/>
    <w:unhideWhenUsed/>
    <w:rsid w:val="002501B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501B6"/>
    <w:rPr>
      <w:rFonts w:ascii="Arial" w:hAnsi="Arial" w:cs="Arial"/>
      <w:vanish/>
      <w:sz w:val="16"/>
      <w:szCs w:val="16"/>
    </w:rPr>
  </w:style>
  <w:style w:type="character" w:customStyle="1" w:styleId="value">
    <w:name w:val="value"/>
    <w:basedOn w:val="DefaultParagraphFont"/>
    <w:rsid w:val="002501B6"/>
  </w:style>
  <w:style w:type="paragraph" w:styleId="z-BottomofForm">
    <w:name w:val="HTML Bottom of Form"/>
    <w:basedOn w:val="Normal"/>
    <w:next w:val="Normal"/>
    <w:link w:val="z-BottomofFormChar"/>
    <w:hidden/>
    <w:uiPriority w:val="99"/>
    <w:semiHidden/>
    <w:unhideWhenUsed/>
    <w:rsid w:val="002501B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501B6"/>
    <w:rPr>
      <w:rFonts w:ascii="Arial" w:hAnsi="Arial" w:cs="Arial"/>
      <w:vanish/>
      <w:sz w:val="16"/>
      <w:szCs w:val="16"/>
    </w:rPr>
  </w:style>
  <w:style w:type="paragraph" w:styleId="Header">
    <w:name w:val="header"/>
    <w:basedOn w:val="Normal"/>
    <w:link w:val="HeaderChar"/>
    <w:uiPriority w:val="99"/>
    <w:unhideWhenUsed/>
    <w:rsid w:val="00495A33"/>
    <w:pPr>
      <w:tabs>
        <w:tab w:val="center" w:pos="4320"/>
        <w:tab w:val="right" w:pos="8640"/>
      </w:tabs>
    </w:pPr>
  </w:style>
  <w:style w:type="character" w:customStyle="1" w:styleId="HeaderChar">
    <w:name w:val="Header Char"/>
    <w:basedOn w:val="DefaultParagraphFont"/>
    <w:link w:val="Header"/>
    <w:uiPriority w:val="99"/>
    <w:rsid w:val="00495A33"/>
  </w:style>
  <w:style w:type="paragraph" w:styleId="Footer">
    <w:name w:val="footer"/>
    <w:basedOn w:val="Normal"/>
    <w:link w:val="FooterChar"/>
    <w:uiPriority w:val="99"/>
    <w:unhideWhenUsed/>
    <w:rsid w:val="00495A33"/>
    <w:pPr>
      <w:tabs>
        <w:tab w:val="center" w:pos="4320"/>
        <w:tab w:val="right" w:pos="8640"/>
      </w:tabs>
    </w:pPr>
  </w:style>
  <w:style w:type="character" w:customStyle="1" w:styleId="FooterChar">
    <w:name w:val="Footer Char"/>
    <w:basedOn w:val="DefaultParagraphFont"/>
    <w:link w:val="Footer"/>
    <w:uiPriority w:val="99"/>
    <w:rsid w:val="00495A33"/>
  </w:style>
  <w:style w:type="character" w:styleId="Hyperlink">
    <w:name w:val="Hyperlink"/>
    <w:basedOn w:val="DefaultParagraphFont"/>
    <w:uiPriority w:val="99"/>
    <w:unhideWhenUsed/>
    <w:rsid w:val="00AA4C71"/>
    <w:rPr>
      <w:color w:val="0000FF" w:themeColor="hyperlink"/>
      <w:u w:val="single"/>
    </w:rPr>
  </w:style>
  <w:style w:type="paragraph" w:styleId="BalloonText">
    <w:name w:val="Balloon Text"/>
    <w:basedOn w:val="Normal"/>
    <w:link w:val="BalloonTextChar"/>
    <w:uiPriority w:val="99"/>
    <w:semiHidden/>
    <w:unhideWhenUsed/>
    <w:rsid w:val="00F62B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B63"/>
    <w:rPr>
      <w:rFonts w:ascii="Lucida Grande" w:hAnsi="Lucida Grande" w:cs="Lucida Grande"/>
      <w:sz w:val="18"/>
      <w:szCs w:val="18"/>
    </w:rPr>
  </w:style>
  <w:style w:type="table" w:styleId="TableGrid">
    <w:name w:val="Table Grid"/>
    <w:basedOn w:val="TableNormal"/>
    <w:uiPriority w:val="59"/>
    <w:rsid w:val="00140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405F8"/>
  </w:style>
  <w:style w:type="paragraph" w:styleId="ListParagraph">
    <w:name w:val="List Paragraph"/>
    <w:basedOn w:val="Normal"/>
    <w:uiPriority w:val="34"/>
    <w:qFormat/>
    <w:rsid w:val="009144A7"/>
    <w:pPr>
      <w:ind w:left="720"/>
      <w:contextualSpacing/>
    </w:pPr>
  </w:style>
  <w:style w:type="character" w:styleId="PageNumber">
    <w:name w:val="page number"/>
    <w:basedOn w:val="DefaultParagraphFont"/>
    <w:uiPriority w:val="99"/>
    <w:semiHidden/>
    <w:unhideWhenUsed/>
    <w:rsid w:val="009144A7"/>
  </w:style>
  <w:style w:type="character" w:styleId="CommentReference">
    <w:name w:val="annotation reference"/>
    <w:basedOn w:val="DefaultParagraphFont"/>
    <w:uiPriority w:val="99"/>
    <w:semiHidden/>
    <w:unhideWhenUsed/>
    <w:rsid w:val="009144A7"/>
    <w:rPr>
      <w:sz w:val="18"/>
      <w:szCs w:val="18"/>
    </w:rPr>
  </w:style>
  <w:style w:type="paragraph" w:styleId="CommentText">
    <w:name w:val="annotation text"/>
    <w:basedOn w:val="Normal"/>
    <w:link w:val="CommentTextChar"/>
    <w:uiPriority w:val="99"/>
    <w:semiHidden/>
    <w:unhideWhenUsed/>
    <w:rsid w:val="009144A7"/>
  </w:style>
  <w:style w:type="character" w:customStyle="1" w:styleId="CommentTextChar">
    <w:name w:val="Comment Text Char"/>
    <w:basedOn w:val="DefaultParagraphFont"/>
    <w:link w:val="CommentText"/>
    <w:uiPriority w:val="99"/>
    <w:semiHidden/>
    <w:rsid w:val="009144A7"/>
  </w:style>
  <w:style w:type="paragraph" w:styleId="CommentSubject">
    <w:name w:val="annotation subject"/>
    <w:basedOn w:val="CommentText"/>
    <w:next w:val="CommentText"/>
    <w:link w:val="CommentSubjectChar"/>
    <w:uiPriority w:val="99"/>
    <w:semiHidden/>
    <w:unhideWhenUsed/>
    <w:rsid w:val="009144A7"/>
    <w:rPr>
      <w:b/>
      <w:bCs/>
      <w:sz w:val="20"/>
      <w:szCs w:val="20"/>
    </w:rPr>
  </w:style>
  <w:style w:type="character" w:customStyle="1" w:styleId="CommentSubjectChar">
    <w:name w:val="Comment Subject Char"/>
    <w:basedOn w:val="CommentTextChar"/>
    <w:link w:val="CommentSubject"/>
    <w:uiPriority w:val="99"/>
    <w:semiHidden/>
    <w:rsid w:val="00914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696940">
      <w:bodyDiv w:val="1"/>
      <w:marLeft w:val="0"/>
      <w:marRight w:val="0"/>
      <w:marTop w:val="0"/>
      <w:marBottom w:val="0"/>
      <w:divBdr>
        <w:top w:val="none" w:sz="0" w:space="0" w:color="auto"/>
        <w:left w:val="none" w:sz="0" w:space="0" w:color="auto"/>
        <w:bottom w:val="none" w:sz="0" w:space="0" w:color="auto"/>
        <w:right w:val="none" w:sz="0" w:space="0" w:color="auto"/>
      </w:divBdr>
      <w:divsChild>
        <w:div w:id="580145604">
          <w:marLeft w:val="0"/>
          <w:marRight w:val="0"/>
          <w:marTop w:val="0"/>
          <w:marBottom w:val="0"/>
          <w:divBdr>
            <w:top w:val="none" w:sz="0" w:space="0" w:color="auto"/>
            <w:left w:val="none" w:sz="0" w:space="0" w:color="auto"/>
            <w:bottom w:val="none" w:sz="0" w:space="0" w:color="auto"/>
            <w:right w:val="none" w:sz="0" w:space="0" w:color="auto"/>
          </w:divBdr>
        </w:div>
        <w:div w:id="1462573647">
          <w:marLeft w:val="0"/>
          <w:marRight w:val="0"/>
          <w:marTop w:val="0"/>
          <w:marBottom w:val="0"/>
          <w:divBdr>
            <w:top w:val="none" w:sz="0" w:space="0" w:color="auto"/>
            <w:left w:val="none" w:sz="0" w:space="0" w:color="auto"/>
            <w:bottom w:val="none" w:sz="0" w:space="0" w:color="auto"/>
            <w:right w:val="none" w:sz="0" w:space="0" w:color="auto"/>
          </w:divBdr>
          <w:divsChild>
            <w:div w:id="1502238571">
              <w:marLeft w:val="0"/>
              <w:marRight w:val="0"/>
              <w:marTop w:val="0"/>
              <w:marBottom w:val="0"/>
              <w:divBdr>
                <w:top w:val="none" w:sz="0" w:space="0" w:color="auto"/>
                <w:left w:val="none" w:sz="0" w:space="0" w:color="auto"/>
                <w:bottom w:val="none" w:sz="0" w:space="0" w:color="auto"/>
                <w:right w:val="none" w:sz="0" w:space="0" w:color="auto"/>
              </w:divBdr>
            </w:div>
          </w:divsChild>
        </w:div>
        <w:div w:id="14015166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hyperlink" Target="mailto:kelander@hardin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343</Words>
  <Characters>1959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Elander</dc:creator>
  <cp:keywords/>
  <dc:description/>
  <cp:lastModifiedBy>Microsoft Office User</cp:lastModifiedBy>
  <cp:revision>4</cp:revision>
  <cp:lastPrinted>2015-08-11T20:02:00Z</cp:lastPrinted>
  <dcterms:created xsi:type="dcterms:W3CDTF">2015-08-21T13:17:00Z</dcterms:created>
  <dcterms:modified xsi:type="dcterms:W3CDTF">2017-08-25T17:43:00Z</dcterms:modified>
</cp:coreProperties>
</file>